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4C" w:rsidRDefault="00264F17">
      <w:r w:rsidRPr="00264F17">
        <w:rPr>
          <w:b/>
          <w:i/>
        </w:rPr>
        <w:t>How many birds are on the move?</w:t>
      </w:r>
      <w:r w:rsidRPr="00264F17">
        <w:rPr>
          <w:i/>
        </w:rPr>
        <w:t xml:space="preserve"> </w:t>
      </w:r>
      <w:r w:rsidRPr="00264F17">
        <w:rPr>
          <w:b/>
          <w:i/>
        </w:rPr>
        <w:t>Towards quantitative species-specific migration models</w:t>
      </w:r>
    </w:p>
    <w:p w:rsidR="00F908C1" w:rsidRPr="00617814" w:rsidRDefault="005B77E5">
      <w:r>
        <w:t>EBP describe</w:t>
      </w:r>
      <w:r w:rsidR="007E1C00">
        <w:t>s</w:t>
      </w:r>
      <w:r>
        <w:t xml:space="preserve"> </w:t>
      </w:r>
      <w:r w:rsidR="007E1C00">
        <w:t>the geographical and seasonal occurrence of migratory species throughout Europe. Despite an incredible amount of information collected by large networks of birdwatchers, it remain</w:t>
      </w:r>
      <w:r w:rsidR="0075453D">
        <w:t>s</w:t>
      </w:r>
      <w:r w:rsidR="007E1C00">
        <w:t xml:space="preserve"> difficult to </w:t>
      </w:r>
      <w:r w:rsidR="00694916">
        <w:t xml:space="preserve">estimate </w:t>
      </w:r>
      <w:r w:rsidR="007E1C00">
        <w:t>how</w:t>
      </w:r>
      <w:r w:rsidR="00715522">
        <w:t xml:space="preserve"> many individual birds migrate.</w:t>
      </w:r>
    </w:p>
    <w:p w:rsidR="0096341D" w:rsidRDefault="00672DA4">
      <w:r w:rsidRPr="00617814">
        <w:t xml:space="preserve">The European </w:t>
      </w:r>
      <w:r w:rsidR="00A45DDA" w:rsidRPr="00617814">
        <w:t>network</w:t>
      </w:r>
      <w:r w:rsidRPr="00617814">
        <w:t xml:space="preserve"> of weather surveillance radar</w:t>
      </w:r>
      <w:r w:rsidR="00A45DDA" w:rsidRPr="00617814">
        <w:t xml:space="preserve"> data</w:t>
      </w:r>
      <w:r w:rsidRPr="00617814">
        <w:t xml:space="preserve"> (</w:t>
      </w:r>
      <w:hyperlink r:id="rId4" w:history="1">
        <w:r w:rsidRPr="00671CE3">
          <w:rPr>
            <w:rStyle w:val="Hyperlink"/>
          </w:rPr>
          <w:t>OPERA</w:t>
        </w:r>
      </w:hyperlink>
      <w:r w:rsidRPr="00617814">
        <w:t>)</w:t>
      </w:r>
      <w:r w:rsidR="00A45DDA" w:rsidRPr="00617814">
        <w:t xml:space="preserve"> offers a unique opportunity to </w:t>
      </w:r>
      <w:r w:rsidR="00264F17">
        <w:t>estimate the number of migrating birds – day and night</w:t>
      </w:r>
      <w:r w:rsidR="00A45DDA" w:rsidRPr="00617814">
        <w:t xml:space="preserve">. </w:t>
      </w:r>
      <w:r w:rsidR="00671CE3">
        <w:t>Thanks to an interdisciplinary researcher network (</w:t>
      </w:r>
      <w:hyperlink r:id="rId5" w:history="1">
        <w:r w:rsidR="00671CE3" w:rsidRPr="00671CE3">
          <w:rPr>
            <w:rStyle w:val="Hyperlink"/>
          </w:rPr>
          <w:t>ENRAM</w:t>
        </w:r>
      </w:hyperlink>
      <w:r w:rsidR="00671CE3">
        <w:t xml:space="preserve">), it is nowadays possible to retrieve </w:t>
      </w:r>
      <w:r w:rsidR="00694916" w:rsidRPr="00617814">
        <w:t>every ten minutes</w:t>
      </w:r>
      <w:r w:rsidR="00694916">
        <w:t xml:space="preserve"> </w:t>
      </w:r>
      <w:r w:rsidR="00F908C1">
        <w:t xml:space="preserve">the </w:t>
      </w:r>
      <w:r w:rsidR="00671CE3">
        <w:t>avian migration intensity at u</w:t>
      </w:r>
      <w:r w:rsidR="00671CE3" w:rsidRPr="00617814">
        <w:t xml:space="preserve">p to </w:t>
      </w:r>
      <w:r w:rsidR="00A02139">
        <w:t>80</w:t>
      </w:r>
      <w:r w:rsidR="00671CE3" w:rsidRPr="00617814">
        <w:t xml:space="preserve"> radar locations from </w:t>
      </w:r>
      <w:r w:rsidR="00D14EA7">
        <w:t>12</w:t>
      </w:r>
      <w:r w:rsidR="00671CE3" w:rsidRPr="00617814">
        <w:t xml:space="preserve"> countries</w:t>
      </w:r>
      <w:r w:rsidR="0096341D">
        <w:t>*</w:t>
      </w:r>
      <w:r w:rsidR="00671CE3" w:rsidRPr="00617814">
        <w:t>.</w:t>
      </w:r>
      <w:r w:rsidR="00671CE3">
        <w:t xml:space="preserve"> </w:t>
      </w:r>
      <w:r w:rsidR="00A45DDA" w:rsidRPr="00617814">
        <w:t xml:space="preserve">The data is automatically processed to extract density of birds aloft </w:t>
      </w:r>
      <w:r w:rsidR="00671CE3">
        <w:t>as well as</w:t>
      </w:r>
      <w:r w:rsidR="00A45DDA" w:rsidRPr="00617814">
        <w:t xml:space="preserve"> the bir</w:t>
      </w:r>
      <w:r w:rsidR="00F908C1">
        <w:t>ds’ flight direction and speed.</w:t>
      </w:r>
      <w:r w:rsidR="0096341D">
        <w:t xml:space="preserve"> This continental network of weather radar surveillance </w:t>
      </w:r>
      <w:r w:rsidR="0096341D" w:rsidRPr="00617814">
        <w:t xml:space="preserve">provides quantitative information of avian migration at a continental scale </w:t>
      </w:r>
      <w:r w:rsidR="0096341D">
        <w:t xml:space="preserve">and </w:t>
      </w:r>
      <w:r w:rsidR="00694916">
        <w:t xml:space="preserve">with </w:t>
      </w:r>
      <w:r w:rsidR="00715522">
        <w:t>high temporal resolution.</w:t>
      </w:r>
    </w:p>
    <w:p w:rsidR="00B95FC6" w:rsidRPr="00FB2795" w:rsidRDefault="00B95FC6" w:rsidP="00B95FC6">
      <w:r w:rsidRPr="00FB2795">
        <w:t>This video shows changes in migration intensity for three weeks during autumn migration in 2016 (from September 19</w:t>
      </w:r>
      <w:r w:rsidR="00FB2795" w:rsidRPr="00FB2795">
        <w:rPr>
          <w:vertAlign w:val="superscript"/>
        </w:rPr>
        <w:t>th</w:t>
      </w:r>
      <w:r w:rsidR="00FB2795" w:rsidRPr="00FB2795">
        <w:t xml:space="preserve"> </w:t>
      </w:r>
      <w:r w:rsidRPr="00FB2795">
        <w:t>to October 9</w:t>
      </w:r>
      <w:r w:rsidRPr="00FB2795">
        <w:rPr>
          <w:vertAlign w:val="superscript"/>
        </w:rPr>
        <w:t>th</w:t>
      </w:r>
      <w:r w:rsidR="00D55B82">
        <w:t>,</w:t>
      </w:r>
      <w:r w:rsidRPr="00FB2795">
        <w:t xml:space="preserve"> colour legend for low – </w:t>
      </w:r>
      <w:r w:rsidR="00694916" w:rsidRPr="00FB2795">
        <w:t xml:space="preserve">medium </w:t>
      </w:r>
      <w:r w:rsidRPr="00FB2795">
        <w:t xml:space="preserve">– high density: blue – green - yellow, circles </w:t>
      </w:r>
      <w:r w:rsidR="00694916" w:rsidRPr="00FB2795">
        <w:t>show</w:t>
      </w:r>
      <w:r w:rsidRPr="00FB2795">
        <w:t xml:space="preserve"> location</w:t>
      </w:r>
      <w:r w:rsidR="00694916" w:rsidRPr="00FB2795">
        <w:t>s</w:t>
      </w:r>
      <w:r w:rsidRPr="00FB2795">
        <w:t xml:space="preserve"> of the weather surveillance radar). Highest intensity of bird migration is observed in central Germany and central France, with birds seem</w:t>
      </w:r>
      <w:r w:rsidR="00264F17">
        <w:t>ingly arriving from</w:t>
      </w:r>
      <w:r w:rsidRPr="00FB2795">
        <w:t xml:space="preserve"> Pol</w:t>
      </w:r>
      <w:r w:rsidR="00694916" w:rsidRPr="00FB2795">
        <w:t>and</w:t>
      </w:r>
      <w:r w:rsidRPr="00FB2795">
        <w:t xml:space="preserve"> rather than </w:t>
      </w:r>
      <w:r w:rsidR="00396DEC" w:rsidRPr="00FB2795">
        <w:t>from</w:t>
      </w:r>
      <w:r w:rsidRPr="00FB2795">
        <w:t xml:space="preserve"> Scandinavia. </w:t>
      </w:r>
    </w:p>
    <w:p w:rsidR="0096341D" w:rsidRDefault="0075453D" w:rsidP="00BB7250">
      <w:pPr>
        <w:rPr>
          <w:ins w:id="0" w:author="Raphaël NUSSBAUMER" w:date="2018-12-04T16:16:00Z"/>
        </w:rPr>
      </w:pPr>
      <w:r>
        <w:t>C</w:t>
      </w:r>
      <w:r w:rsidR="005B77E5">
        <w:t>urrent work on developing probabilistic models for species-specific migration aim</w:t>
      </w:r>
      <w:r>
        <w:t>s</w:t>
      </w:r>
      <w:r w:rsidR="005B77E5">
        <w:t xml:space="preserve"> </w:t>
      </w:r>
      <w:r w:rsidR="00396DEC">
        <w:t xml:space="preserve">at integrating </w:t>
      </w:r>
      <w:r>
        <w:t>present</w:t>
      </w:r>
      <w:r w:rsidR="005B77E5">
        <w:t xml:space="preserve"> information on radar migration intensity and EBP species </w:t>
      </w:r>
      <w:r>
        <w:t>occurrence</w:t>
      </w:r>
      <w:r w:rsidR="005B77E5">
        <w:t xml:space="preserve">, together with long term seasonal and geographical </w:t>
      </w:r>
      <w:r>
        <w:t>distribution</w:t>
      </w:r>
      <w:r w:rsidR="005B77E5">
        <w:t xml:space="preserve"> of species. </w:t>
      </w:r>
      <w:r w:rsidR="00FB2795">
        <w:t xml:space="preserve">Thus combining data from EBP helps to define which bird species currently produce most of the echoes appearing on the radar screens. </w:t>
      </w:r>
      <w:r w:rsidR="00260A66">
        <w:t xml:space="preserve">Such species-specific migration models open new opportunities to investigate the dynamics of avian migration and enable to predict events of mass migration. Information on mass migration events can </w:t>
      </w:r>
      <w:r w:rsidR="00BB7250">
        <w:t xml:space="preserve">alert for risks </w:t>
      </w:r>
      <w:r w:rsidR="00396DEC">
        <w:t xml:space="preserve">like </w:t>
      </w:r>
      <w:r w:rsidR="00BB7250">
        <w:t xml:space="preserve">the spread of avian disease, improve aviation safety and </w:t>
      </w:r>
      <w:r w:rsidR="00260A66">
        <w:t>reduce mortality risks of birds with human made structu</w:t>
      </w:r>
      <w:r w:rsidR="00BB7250">
        <w:t>res</w:t>
      </w:r>
      <w:r w:rsidR="00396DEC">
        <w:t>, e.g. windfarms or high buildings.</w:t>
      </w:r>
    </w:p>
    <w:p w:rsidR="00B30AA3" w:rsidRDefault="00B30AA3" w:rsidP="00BB7250">
      <w:pPr>
        <w:rPr>
          <w:ins w:id="1" w:author="Raphaël NUSSBAUMER" w:date="2018-12-06T15:16:00Z"/>
        </w:rPr>
      </w:pPr>
      <w:ins w:id="2" w:author="Raphaël NUSSBAUMER" w:date="2018-12-06T15:14:00Z">
        <w:r>
          <w:t>The f</w:t>
        </w:r>
      </w:ins>
      <w:ins w:id="3" w:author="Raphaël NUSSBAUMER" w:date="2018-12-04T16:17:00Z">
        <w:r w:rsidR="002D2A78">
          <w:t xml:space="preserve">igure presents a general comparison between the </w:t>
        </w:r>
      </w:ins>
      <w:ins w:id="4" w:author="Raphaël NUSSBAUMER" w:date="2018-12-04T17:50:00Z">
        <w:r>
          <w:t>Corrected R</w:t>
        </w:r>
        <w:r w:rsidR="004E397F" w:rsidRPr="004E397F">
          <w:t xml:space="preserve">egional </w:t>
        </w:r>
      </w:ins>
      <w:ins w:id="5" w:author="Raphaël NUSSBAUMER" w:date="2018-12-06T15:15:00Z">
        <w:r>
          <w:t>O</w:t>
        </w:r>
      </w:ins>
      <w:ins w:id="6" w:author="Raphaël NUSSBAUMER" w:date="2018-12-04T17:50:00Z">
        <w:r w:rsidR="004E397F" w:rsidRPr="004E397F">
          <w:t>ccurrence (CRO) map</w:t>
        </w:r>
        <w:r w:rsidR="004E397F">
          <w:t xml:space="preserve"> of Song Thrush and Northern Wheate</w:t>
        </w:r>
      </w:ins>
      <w:ins w:id="7" w:author="Raphaël NUSSBAUMER" w:date="2018-12-06T15:45:00Z">
        <w:r w:rsidR="00B8449F">
          <w:t>a</w:t>
        </w:r>
      </w:ins>
      <w:ins w:id="8" w:author="Raphaël NUSSBAUMER" w:date="2018-12-04T17:50:00Z">
        <w:r w:rsidR="004E397F">
          <w:t xml:space="preserve">r </w:t>
        </w:r>
      </w:ins>
      <w:ins w:id="9" w:author="Raphaël NUSSBAUMER" w:date="2018-12-06T15:15:00Z">
        <w:r>
          <w:t xml:space="preserve">(from EBP) </w:t>
        </w:r>
      </w:ins>
      <w:ins w:id="10" w:author="Raphaël NUSSBAUMER" w:date="2018-12-04T16:17:00Z">
        <w:r w:rsidR="002D2A78">
          <w:t xml:space="preserve">and the </w:t>
        </w:r>
      </w:ins>
      <w:ins w:id="11" w:author="Raphaël NUSSBAUMER" w:date="2018-12-04T17:50:00Z">
        <w:r w:rsidR="004E397F">
          <w:t xml:space="preserve">average mean traffic rate (MTR) </w:t>
        </w:r>
      </w:ins>
      <w:ins w:id="12" w:author="Raphaël NUSSBAUMER" w:date="2018-12-04T17:51:00Z">
        <w:r w:rsidR="004E397F">
          <w:t>map computed based on</w:t>
        </w:r>
      </w:ins>
      <w:ins w:id="13" w:author="Raphaël NUSSBAUMER" w:date="2018-12-06T15:16:00Z">
        <w:r>
          <w:t xml:space="preserve"> data from</w:t>
        </w:r>
      </w:ins>
      <w:ins w:id="14" w:author="Raphaël NUSSBAUMER" w:date="2018-12-04T17:50:00Z">
        <w:r w:rsidR="004E397F">
          <w:t xml:space="preserve"> </w:t>
        </w:r>
      </w:ins>
      <w:ins w:id="15" w:author="Raphaël NUSSBAUMER" w:date="2018-12-04T16:17:00Z">
        <w:r w:rsidR="002D2A78">
          <w:t xml:space="preserve">weather radar. </w:t>
        </w:r>
      </w:ins>
    </w:p>
    <w:p w:rsidR="004E397F" w:rsidRDefault="00B30AA3" w:rsidP="00BB7250">
      <w:pPr>
        <w:rPr>
          <w:ins w:id="16" w:author="Raphaël NUSSBAUMER" w:date="2018-12-04T17:52:00Z"/>
        </w:rPr>
      </w:pPr>
      <w:ins w:id="17" w:author="Raphaël NUSSBAUMER" w:date="2018-12-06T15:16:00Z">
        <w:r>
          <w:t>Although at first gla</w:t>
        </w:r>
        <w:r w:rsidR="00B8449F">
          <w:t>nce, no obvious similarity</w:t>
        </w:r>
        <w:r>
          <w:t xml:space="preserve"> appear</w:t>
        </w:r>
      </w:ins>
      <w:ins w:id="18" w:author="Raphaël NUSSBAUMER" w:date="2018-12-06T15:46:00Z">
        <w:r w:rsidR="00B8449F">
          <w:t>s</w:t>
        </w:r>
      </w:ins>
      <w:ins w:id="19" w:author="Raphaël NUSSBAUMER" w:date="2018-12-06T15:16:00Z">
        <w:r>
          <w:t xml:space="preserve">, a </w:t>
        </w:r>
      </w:ins>
      <w:ins w:id="20" w:author="Raphaël NUSSBAUMER" w:date="2018-12-06T15:48:00Z">
        <w:r w:rsidR="00A31152">
          <w:t>careful</w:t>
        </w:r>
      </w:ins>
      <w:ins w:id="21" w:author="Raphaël NUSSBAUMER" w:date="2018-12-06T15:16:00Z">
        <w:r>
          <w:t xml:space="preserve"> analys</w:t>
        </w:r>
      </w:ins>
      <w:ins w:id="22" w:author="Raphaël NUSSBAUMER" w:date="2018-12-06T15:46:00Z">
        <w:r w:rsidR="00B8449F">
          <w:t>is</w:t>
        </w:r>
      </w:ins>
      <w:ins w:id="23" w:author="Raphaël NUSSBAUMER" w:date="2018-12-06T15:16:00Z">
        <w:r>
          <w:t xml:space="preserve"> </w:t>
        </w:r>
      </w:ins>
      <w:ins w:id="24" w:author="Raphaël NUSSBAUMER" w:date="2018-12-06T15:46:00Z">
        <w:r w:rsidR="00B8449F">
          <w:t>o</w:t>
        </w:r>
      </w:ins>
      <w:ins w:id="25" w:author="Raphaël NUSSBAUMER" w:date="2018-12-06T18:47:00Z">
        <w:r w:rsidR="00AA6BF9">
          <w:t>f</w:t>
        </w:r>
      </w:ins>
      <w:ins w:id="26" w:author="Raphaël NUSSBAUMER" w:date="2018-12-06T15:46:00Z">
        <w:r w:rsidR="00B8449F">
          <w:t xml:space="preserve"> these map</w:t>
        </w:r>
      </w:ins>
      <w:ins w:id="27" w:author="Raphaël NUSSBAUMER" w:date="2018-12-06T18:47:00Z">
        <w:r w:rsidR="00AA6BF9">
          <w:t>s</w:t>
        </w:r>
      </w:ins>
      <w:ins w:id="28" w:author="Raphaël NUSSBAUMER" w:date="2018-12-06T15:46:00Z">
        <w:r w:rsidR="00B8449F">
          <w:t xml:space="preserve"> </w:t>
        </w:r>
      </w:ins>
      <w:ins w:id="29" w:author="Raphaël NUSSBAUMER" w:date="2018-12-06T18:47:00Z">
        <w:r w:rsidR="00AA6BF9">
          <w:t xml:space="preserve">can </w:t>
        </w:r>
      </w:ins>
      <w:ins w:id="30" w:author="Raphaël NUSSBAUMER" w:date="2018-12-06T15:46:00Z">
        <w:r w:rsidR="00B8449F">
          <w:t xml:space="preserve">reveal </w:t>
        </w:r>
      </w:ins>
      <w:ins w:id="31" w:author="Raphaël NUSSBAUMER" w:date="2018-12-06T18:47:00Z">
        <w:r w:rsidR="00AA6BF9">
          <w:t xml:space="preserve">some </w:t>
        </w:r>
      </w:ins>
      <w:ins w:id="32" w:author="Raphaël NUSSBAUMER" w:date="2018-12-06T15:46:00Z">
        <w:r w:rsidR="00B8449F">
          <w:t xml:space="preserve">interesting </w:t>
        </w:r>
      </w:ins>
      <w:ins w:id="33" w:author="Raphaël NUSSBAUMER" w:date="2018-12-06T18:48:00Z">
        <w:r w:rsidR="00AA6BF9">
          <w:t>ties</w:t>
        </w:r>
      </w:ins>
      <w:ins w:id="34" w:author="Raphaël NUSSBAUMER" w:date="2018-12-06T15:16:00Z">
        <w:r>
          <w:t xml:space="preserve">. </w:t>
        </w:r>
      </w:ins>
      <w:ins w:id="35" w:author="Raphaël NUSSBAUMER" w:date="2018-12-06T15:46:00Z">
        <w:r w:rsidR="00B8449F">
          <w:t xml:space="preserve">The MTR maps </w:t>
        </w:r>
      </w:ins>
      <w:ins w:id="36" w:author="Raphaël NUSSBAUMER" w:date="2018-12-06T15:47:00Z">
        <w:r w:rsidR="00A31152">
          <w:t xml:space="preserve">shows a strong migration during the week </w:t>
        </w:r>
      </w:ins>
      <w:ins w:id="37" w:author="Raphaël NUSSBAUMER" w:date="2018-12-06T15:48:00Z">
        <w:r w:rsidR="00A31152">
          <w:t>of the</w:t>
        </w:r>
      </w:ins>
      <w:ins w:id="38" w:author="Raphaël NUSSBAUMER" w:date="2018-12-06T15:47:00Z">
        <w:r w:rsidR="00A31152">
          <w:t xml:space="preserve"> </w:t>
        </w:r>
      </w:ins>
      <w:ins w:id="39" w:author="Raphaël NUSSBAUMER" w:date="2018-12-04T17:52:00Z">
        <w:r w:rsidR="004E397F">
          <w:t xml:space="preserve">1-7 </w:t>
        </w:r>
      </w:ins>
      <w:ins w:id="40" w:author="Raphaël NUSSBAUMER" w:date="2018-12-06T18:48:00Z">
        <w:r w:rsidR="00AA6BF9">
          <w:t>October</w:t>
        </w:r>
      </w:ins>
      <w:ins w:id="41" w:author="Raphaël NUSSBAUMER" w:date="2018-12-06T18:50:00Z">
        <w:r w:rsidR="00AA6BF9">
          <w:t xml:space="preserve"> in western continental Europe</w:t>
        </w:r>
      </w:ins>
      <w:ins w:id="42" w:author="Raphaël NUSSBAUMER" w:date="2018-12-06T15:48:00Z">
        <w:r w:rsidR="00A31152">
          <w:t xml:space="preserve">. The same week appears to be a turning point in the departure of Northern </w:t>
        </w:r>
      </w:ins>
      <w:ins w:id="43" w:author="Raphaël NUSSBAUMER" w:date="2018-12-06T15:51:00Z">
        <w:r w:rsidR="00A31152">
          <w:t>Wheatear and</w:t>
        </w:r>
      </w:ins>
      <w:ins w:id="44" w:author="Raphaël NUSSBAUMER" w:date="2018-12-06T15:48:00Z">
        <w:r w:rsidR="00A31152">
          <w:t xml:space="preserve"> the arrival in Song Thrush at th</w:t>
        </w:r>
      </w:ins>
      <w:ins w:id="45" w:author="Raphaël NUSSBAUMER" w:date="2018-12-06T15:49:00Z">
        <w:r w:rsidR="00A31152">
          <w:t>is</w:t>
        </w:r>
      </w:ins>
      <w:ins w:id="46" w:author="Raphaël NUSSBAUMER" w:date="2018-12-06T18:50:00Z">
        <w:r w:rsidR="00AA6BF9">
          <w:t xml:space="preserve"> same</w:t>
        </w:r>
      </w:ins>
      <w:ins w:id="47" w:author="Raphaël NUSSBAUMER" w:date="2018-12-06T15:49:00Z">
        <w:r w:rsidR="00A31152">
          <w:t xml:space="preserve"> location. In contrast</w:t>
        </w:r>
      </w:ins>
      <w:ins w:id="48" w:author="Raphaël NUSSBAUMER" w:date="2018-12-06T15:50:00Z">
        <w:r w:rsidR="00A31152">
          <w:t>,</w:t>
        </w:r>
      </w:ins>
      <w:ins w:id="49" w:author="Raphaël NUSSBAUMER" w:date="2018-12-06T15:49:00Z">
        <w:r w:rsidR="00A31152">
          <w:t xml:space="preserve"> the</w:t>
        </w:r>
      </w:ins>
      <w:ins w:id="50" w:author="Raphaël NUSSBAUMER" w:date="2018-12-06T15:50:00Z">
        <w:r w:rsidR="00A31152">
          <w:t xml:space="preserve"> bad weather of the </w:t>
        </w:r>
      </w:ins>
      <w:ins w:id="51" w:author="Raphaël NUSSBAUMER" w:date="2018-12-06T15:49:00Z">
        <w:r w:rsidR="00A31152">
          <w:t xml:space="preserve">week of the 24-30 </w:t>
        </w:r>
      </w:ins>
      <w:ins w:id="52" w:author="Raphaël NUSSBAUMER" w:date="2018-12-06T15:50:00Z">
        <w:r w:rsidR="00A31152">
          <w:t>September</w:t>
        </w:r>
      </w:ins>
      <w:ins w:id="53" w:author="Raphaël NUSSBAUMER" w:date="2018-12-06T15:49:00Z">
        <w:r w:rsidR="00A31152">
          <w:t xml:space="preserve"> </w:t>
        </w:r>
      </w:ins>
      <w:ins w:id="54" w:author="Raphaël NUSSBAUMER" w:date="2018-12-06T15:50:00Z">
        <w:r w:rsidR="00AA6BF9">
          <w:t>results</w:t>
        </w:r>
        <w:r w:rsidR="00A31152">
          <w:t xml:space="preserve"> in a small migration according to the weather radar. In </w:t>
        </w:r>
      </w:ins>
      <w:ins w:id="55" w:author="Raphaël NUSSBAUMER" w:date="2018-12-06T15:51:00Z">
        <w:r w:rsidR="00A31152">
          <w:t>comparison</w:t>
        </w:r>
      </w:ins>
      <w:ins w:id="56" w:author="Raphaël NUSSBAUMER" w:date="2018-12-06T15:50:00Z">
        <w:r w:rsidR="00A31152">
          <w:t xml:space="preserve">, the </w:t>
        </w:r>
      </w:ins>
      <w:ins w:id="57" w:author="Raphaël NUSSBAUMER" w:date="2018-12-06T15:51:00Z">
        <w:r w:rsidR="00A31152">
          <w:t>occurrence</w:t>
        </w:r>
      </w:ins>
      <w:ins w:id="58" w:author="Raphaël NUSSBAUMER" w:date="2018-12-06T15:50:00Z">
        <w:r w:rsidR="00A31152">
          <w:t xml:space="preserve"> of </w:t>
        </w:r>
      </w:ins>
      <w:ins w:id="59" w:author="Raphaël NUSSBAUMER" w:date="2018-12-06T18:50:00Z">
        <w:r w:rsidR="00AA6BF9">
          <w:t xml:space="preserve">both species remains </w:t>
        </w:r>
      </w:ins>
      <w:ins w:id="60" w:author="Raphaël NUSSBAUMER" w:date="2018-12-06T18:51:00Z">
        <w:r w:rsidR="00AA6BF9">
          <w:t>similar compared</w:t>
        </w:r>
      </w:ins>
      <w:ins w:id="61" w:author="Raphaël NUSSBAUMER" w:date="2018-12-06T15:50:00Z">
        <w:r w:rsidR="00A31152">
          <w:t xml:space="preserve"> to the previous week. </w:t>
        </w:r>
      </w:ins>
    </w:p>
    <w:p w:rsidR="008E19AC" w:rsidDel="003D17E7" w:rsidRDefault="00A31152" w:rsidP="003D17E7">
      <w:pPr>
        <w:rPr>
          <w:del w:id="62" w:author="Raphaël NUSSBAUMER" w:date="2018-12-06T16:00:00Z"/>
        </w:rPr>
        <w:pPrChange w:id="63" w:author="Raphaël NUSSBAUMER" w:date="2018-12-06T16:00:00Z">
          <w:pPr/>
        </w:pPrChange>
      </w:pPr>
      <w:ins w:id="64" w:author="Raphaël NUSSBAUMER" w:date="2018-12-06T15:51:00Z">
        <w:r>
          <w:t xml:space="preserve">Despite the </w:t>
        </w:r>
      </w:ins>
      <w:ins w:id="65" w:author="Raphaël NUSSBAUMER" w:date="2018-12-06T15:52:00Z">
        <w:r>
          <w:t xml:space="preserve">promising future for the aggregation of such </w:t>
        </w:r>
      </w:ins>
      <w:ins w:id="66" w:author="Raphaël NUSSBAUMER" w:date="2018-12-06T16:00:00Z">
        <w:r w:rsidR="003D17E7">
          <w:t xml:space="preserve">complementary </w:t>
        </w:r>
      </w:ins>
      <w:ins w:id="67" w:author="Raphaël NUSSBAUMER" w:date="2018-12-06T15:52:00Z">
        <w:r>
          <w:t>dataset</w:t>
        </w:r>
      </w:ins>
      <w:ins w:id="68" w:author="Raphaël NUSSBAUMER" w:date="2018-12-06T16:00:00Z">
        <w:r w:rsidR="003D17E7">
          <w:t>s</w:t>
        </w:r>
      </w:ins>
      <w:ins w:id="69" w:author="Raphaël NUSSBAUMER" w:date="2018-12-06T15:52:00Z">
        <w:r>
          <w:t xml:space="preserve">, some challenges are still </w:t>
        </w:r>
      </w:ins>
      <w:ins w:id="70" w:author="Raphaël NUSSBAUMER" w:date="2018-12-06T16:01:00Z">
        <w:r w:rsidR="003D17E7">
          <w:t>in the ways</w:t>
        </w:r>
      </w:ins>
      <w:ins w:id="71" w:author="Raphaël NUSSBAUMER" w:date="2018-12-06T15:52:00Z">
        <w:r>
          <w:t>. First</w:t>
        </w:r>
      </w:ins>
      <w:ins w:id="72" w:author="Raphaël NUSSBAUMER" w:date="2018-12-06T16:01:00Z">
        <w:r w:rsidR="003D17E7">
          <w:t>ly</w:t>
        </w:r>
      </w:ins>
      <w:ins w:id="73" w:author="Raphaël NUSSBAUMER" w:date="2018-12-06T15:52:00Z">
        <w:r>
          <w:t>,</w:t>
        </w:r>
      </w:ins>
      <w:ins w:id="74" w:author="Raphaël NUSSBAUMER" w:date="2018-12-06T18:51:00Z">
        <w:r w:rsidR="00AA6BF9">
          <w:t xml:space="preserve"> both methods are in their early age and consequently</w:t>
        </w:r>
      </w:ins>
      <w:ins w:id="75" w:author="Raphaël NUSSBAUMER" w:date="2018-12-06T15:52:00Z">
        <w:r>
          <w:t xml:space="preserve"> </w:t>
        </w:r>
      </w:ins>
      <w:ins w:id="76" w:author="Raphaël NUSSBAUMER" w:date="2018-12-06T15:53:00Z">
        <w:r>
          <w:t>the</w:t>
        </w:r>
      </w:ins>
      <w:ins w:id="77" w:author="Raphaël NUSSBAUMER" w:date="2018-12-06T18:52:00Z">
        <w:r w:rsidR="00AA6BF9">
          <w:t>ir</w:t>
        </w:r>
      </w:ins>
      <w:ins w:id="78" w:author="Raphaël NUSSBAUMER" w:date="2018-12-06T15:53:00Z">
        <w:r>
          <w:t xml:space="preserve"> accuracy</w:t>
        </w:r>
      </w:ins>
      <w:ins w:id="79" w:author="Raphaël NUSSBAUMER" w:date="2018-12-06T16:00:00Z">
        <w:r w:rsidR="00AA6BF9">
          <w:t xml:space="preserve"> and </w:t>
        </w:r>
        <w:r w:rsidR="003D17E7">
          <w:t>uncertainty</w:t>
        </w:r>
      </w:ins>
      <w:ins w:id="80" w:author="Raphaël NUSSBAUMER" w:date="2018-12-06T15:53:00Z">
        <w:r>
          <w:t xml:space="preserve"> </w:t>
        </w:r>
      </w:ins>
      <w:ins w:id="81" w:author="Raphaël NUSSBAUMER" w:date="2018-12-06T18:52:00Z">
        <w:r w:rsidR="00AA6BF9">
          <w:t xml:space="preserve">still need to </w:t>
        </w:r>
        <w:proofErr w:type="gramStart"/>
        <w:r w:rsidR="00AA6BF9">
          <w:t>be scrutinized</w:t>
        </w:r>
      </w:ins>
      <w:proofErr w:type="gramEnd"/>
      <w:ins w:id="82" w:author="Raphaël NUSSBAUMER" w:date="2018-12-06T15:53:00Z">
        <w:r>
          <w:t>. Second</w:t>
        </w:r>
      </w:ins>
      <w:ins w:id="83" w:author="Raphaël NUSSBAUMER" w:date="2018-12-06T16:01:00Z">
        <w:r w:rsidR="003D17E7">
          <w:t>ly</w:t>
        </w:r>
      </w:ins>
      <w:ins w:id="84" w:author="Raphaël NUSSBAUMER" w:date="2018-12-06T15:53:00Z">
        <w:r>
          <w:t xml:space="preserve">, the link between nocturnal and daily </w:t>
        </w:r>
      </w:ins>
      <w:ins w:id="85" w:author="Raphaël NUSSBAUMER" w:date="2018-12-06T18:54:00Z">
        <w:r w:rsidR="00AA6BF9">
          <w:t>observation</w:t>
        </w:r>
      </w:ins>
      <w:ins w:id="86" w:author="Raphaël NUSSBAUMER" w:date="2018-12-06T15:53:00Z">
        <w:r>
          <w:t xml:space="preserve"> </w:t>
        </w:r>
      </w:ins>
      <w:ins w:id="87" w:author="Raphaël NUSSBAUMER" w:date="2018-12-06T15:54:00Z">
        <w:r>
          <w:t xml:space="preserve">of bird </w:t>
        </w:r>
      </w:ins>
      <w:ins w:id="88" w:author="Raphaël NUSSBAUMER" w:date="2018-12-06T18:54:00Z">
        <w:r w:rsidR="00AA6BF9">
          <w:t xml:space="preserve">by observers </w:t>
        </w:r>
      </w:ins>
      <w:ins w:id="89" w:author="Raphaël NUSSBAUMER" w:date="2018-12-06T16:01:00Z">
        <w:r w:rsidR="003D17E7">
          <w:t xml:space="preserve">is not direct and </w:t>
        </w:r>
      </w:ins>
      <w:ins w:id="90" w:author="Raphaël NUSSBAUMER" w:date="2018-12-06T16:02:00Z">
        <w:r w:rsidR="003D17E7">
          <w:t>a</w:t>
        </w:r>
      </w:ins>
      <w:ins w:id="91" w:author="Raphaël NUSSBAUMER" w:date="2018-12-06T16:01:00Z">
        <w:r w:rsidR="003D17E7">
          <w:t xml:space="preserve"> </w:t>
        </w:r>
      </w:ins>
      <w:ins w:id="92" w:author="Raphaël NUSSBAUMER" w:date="2018-12-06T18:54:00Z">
        <w:r w:rsidR="00AA6BF9">
          <w:t>thorough understanding of their relationship</w:t>
        </w:r>
      </w:ins>
      <w:ins w:id="93" w:author="Raphaël NUSSBAUMER" w:date="2018-12-06T16:01:00Z">
        <w:r w:rsidR="003D17E7">
          <w:t xml:space="preserve"> </w:t>
        </w:r>
      </w:ins>
      <w:ins w:id="94" w:author="Raphaël NUSSBAUMER" w:date="2018-12-06T16:02:00Z">
        <w:r w:rsidR="003D17E7">
          <w:t>is</w:t>
        </w:r>
      </w:ins>
      <w:ins w:id="95" w:author="Raphaël NUSSBAUMER" w:date="2018-12-06T18:54:00Z">
        <w:r w:rsidR="00AA6BF9">
          <w:t xml:space="preserve"> still</w:t>
        </w:r>
      </w:ins>
      <w:ins w:id="96" w:author="Raphaël NUSSBAUMER" w:date="2018-12-06T16:01:00Z">
        <w:r w:rsidR="003D17E7">
          <w:t xml:space="preserve"> required</w:t>
        </w:r>
      </w:ins>
      <w:ins w:id="97" w:author="Raphaël NUSSBAUMER" w:date="2018-12-06T15:59:00Z">
        <w:r w:rsidR="003D17E7">
          <w:t xml:space="preserve">. </w:t>
        </w:r>
      </w:ins>
      <w:ins w:id="98" w:author="Raphaël NUSSBAUMER" w:date="2018-12-06T18:57:00Z">
        <w:r w:rsidR="004256B6">
          <w:t>Thirdly,</w:t>
        </w:r>
      </w:ins>
      <w:ins w:id="99" w:author="Raphaël NUSSBAUMER" w:date="2018-12-06T15:59:00Z">
        <w:r w:rsidR="003D17E7">
          <w:t xml:space="preserve"> the </w:t>
        </w:r>
      </w:ins>
      <w:ins w:id="100" w:author="Raphaël NUSSBAUMER" w:date="2018-12-06T18:57:00Z">
        <w:r w:rsidR="004256B6">
          <w:t xml:space="preserve">difference of </w:t>
        </w:r>
      </w:ins>
      <w:ins w:id="101" w:author="Raphaël NUSSBAUMER" w:date="2018-12-06T15:59:00Z">
        <w:r w:rsidR="003D17E7">
          <w:t xml:space="preserve">temporal </w:t>
        </w:r>
      </w:ins>
      <w:ins w:id="102" w:author="Raphaël NUSSBAUMER" w:date="2018-12-06T18:55:00Z">
        <w:r w:rsidR="00AA6BF9">
          <w:t>(</w:t>
        </w:r>
      </w:ins>
      <w:ins w:id="103" w:author="Raphaël NUSSBAUMER" w:date="2018-12-06T16:00:00Z">
        <w:r w:rsidR="003D17E7">
          <w:t>and spatial</w:t>
        </w:r>
      </w:ins>
      <w:ins w:id="104" w:author="Raphaël NUSSBAUMER" w:date="2018-12-06T18:55:00Z">
        <w:r w:rsidR="00AA6BF9">
          <w:t>)</w:t>
        </w:r>
      </w:ins>
      <w:ins w:id="105" w:author="Raphaël NUSSBAUMER" w:date="2018-12-06T16:00:00Z">
        <w:r w:rsidR="003D17E7">
          <w:t xml:space="preserve"> resolution</w:t>
        </w:r>
      </w:ins>
      <w:ins w:id="106" w:author="Raphaël NUSSBAUMER" w:date="2018-12-06T18:55:00Z">
        <w:r w:rsidR="00AA6BF9">
          <w:t xml:space="preserve"> and coverage</w:t>
        </w:r>
      </w:ins>
      <w:ins w:id="107" w:author="Raphaël NUSSBAUMER" w:date="2018-12-06T16:00:00Z">
        <w:r w:rsidR="003D17E7">
          <w:t xml:space="preserve"> of </w:t>
        </w:r>
      </w:ins>
      <w:ins w:id="108" w:author="Raphaël NUSSBAUMER" w:date="2018-12-06T18:57:00Z">
        <w:r w:rsidR="004256B6">
          <w:t>between the two</w:t>
        </w:r>
      </w:ins>
      <w:ins w:id="109" w:author="Raphaël NUSSBAUMER" w:date="2018-12-06T16:00:00Z">
        <w:r w:rsidR="003D17E7">
          <w:t xml:space="preserve"> </w:t>
        </w:r>
      </w:ins>
      <w:ins w:id="110" w:author="Raphaël NUSSBAUMER" w:date="2018-12-06T18:55:00Z">
        <w:r w:rsidR="00AA6BF9">
          <w:t xml:space="preserve">datasets </w:t>
        </w:r>
      </w:ins>
      <w:ins w:id="111" w:author="Raphaël NUSSBAUMER" w:date="2018-12-06T18:56:00Z">
        <w:r w:rsidR="00AA6BF9">
          <w:t xml:space="preserve">requires </w:t>
        </w:r>
      </w:ins>
      <w:ins w:id="112" w:author="Raphaël NUSSBAUMER" w:date="2018-12-06T18:57:00Z">
        <w:r w:rsidR="004256B6">
          <w:t xml:space="preserve">some alignments. </w:t>
        </w:r>
      </w:ins>
      <w:bookmarkStart w:id="113" w:name="_GoBack"/>
      <w:bookmarkEnd w:id="113"/>
    </w:p>
    <w:p w:rsidR="0096341D" w:rsidRDefault="0096341D"/>
    <w:p w:rsidR="00F908C1" w:rsidRPr="0096341D" w:rsidRDefault="00F908C1">
      <w:pPr>
        <w:rPr>
          <w:sz w:val="18"/>
        </w:rPr>
      </w:pPr>
      <w:r w:rsidRPr="0096341D">
        <w:rPr>
          <w:sz w:val="18"/>
        </w:rPr>
        <w:lastRenderedPageBreak/>
        <w:t xml:space="preserve">* We acknowledge the </w:t>
      </w:r>
      <w:hyperlink r:id="rId6" w:history="1">
        <w:r w:rsidRPr="0096341D">
          <w:rPr>
            <w:rStyle w:val="Hyperlink"/>
            <w:sz w:val="18"/>
          </w:rPr>
          <w:t>European Operational Program for Exchange of Weather Radar Information (EUMETNET/OPERA)</w:t>
        </w:r>
      </w:hyperlink>
      <w:r w:rsidRPr="0096341D">
        <w:rPr>
          <w:sz w:val="18"/>
        </w:rPr>
        <w:t xml:space="preserve"> for providing access to European radar data, </w:t>
      </w:r>
      <w:r w:rsidR="00FB2795" w:rsidRPr="0096341D">
        <w:rPr>
          <w:sz w:val="18"/>
        </w:rPr>
        <w:t>facilitated</w:t>
      </w:r>
      <w:r w:rsidRPr="0096341D">
        <w:rPr>
          <w:sz w:val="18"/>
        </w:rPr>
        <w:t xml:space="preserve"> through a research-only license agreement between EUMETNET/OPERA members and </w:t>
      </w:r>
      <w:hyperlink r:id="rId7" w:history="1">
        <w:r w:rsidRPr="0096341D">
          <w:rPr>
            <w:rStyle w:val="Hyperlink"/>
            <w:sz w:val="18"/>
          </w:rPr>
          <w:t>ENRAM</w:t>
        </w:r>
      </w:hyperlink>
      <w:r w:rsidRPr="0096341D">
        <w:rPr>
          <w:sz w:val="18"/>
        </w:rPr>
        <w:t>.</w:t>
      </w:r>
    </w:p>
    <w:sectPr w:rsidR="00F908C1" w:rsidRPr="00963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phaël NUSSBAUMER">
    <w15:presenceInfo w15:providerId="Windows Live" w15:userId="a7ee0b79073592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A4"/>
    <w:rsid w:val="00045B69"/>
    <w:rsid w:val="00107D2A"/>
    <w:rsid w:val="001377C9"/>
    <w:rsid w:val="00260A66"/>
    <w:rsid w:val="00264F17"/>
    <w:rsid w:val="0027454D"/>
    <w:rsid w:val="002D2A78"/>
    <w:rsid w:val="003164D9"/>
    <w:rsid w:val="0035291C"/>
    <w:rsid w:val="00396DEC"/>
    <w:rsid w:val="003A49A9"/>
    <w:rsid w:val="003D17E7"/>
    <w:rsid w:val="004256B6"/>
    <w:rsid w:val="004B29DA"/>
    <w:rsid w:val="004E2B34"/>
    <w:rsid w:val="004E397F"/>
    <w:rsid w:val="005B77E5"/>
    <w:rsid w:val="006155E2"/>
    <w:rsid w:val="00617814"/>
    <w:rsid w:val="00657255"/>
    <w:rsid w:val="00671CE3"/>
    <w:rsid w:val="00672DA4"/>
    <w:rsid w:val="00694916"/>
    <w:rsid w:val="006E5A25"/>
    <w:rsid w:val="00715522"/>
    <w:rsid w:val="0075453D"/>
    <w:rsid w:val="007E1C00"/>
    <w:rsid w:val="00897A4C"/>
    <w:rsid w:val="008E19AC"/>
    <w:rsid w:val="008F27DD"/>
    <w:rsid w:val="0096341D"/>
    <w:rsid w:val="00A02139"/>
    <w:rsid w:val="00A31152"/>
    <w:rsid w:val="00A45DDA"/>
    <w:rsid w:val="00AA6BF9"/>
    <w:rsid w:val="00AC7245"/>
    <w:rsid w:val="00B30AA3"/>
    <w:rsid w:val="00B8449F"/>
    <w:rsid w:val="00B95FC6"/>
    <w:rsid w:val="00BB7250"/>
    <w:rsid w:val="00C226F9"/>
    <w:rsid w:val="00D14EA7"/>
    <w:rsid w:val="00D17300"/>
    <w:rsid w:val="00D55B82"/>
    <w:rsid w:val="00E90087"/>
    <w:rsid w:val="00F908C1"/>
    <w:rsid w:val="00FB2795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B3F9"/>
  <w15:docId w15:val="{AF8F125A-B2AA-408E-9D3E-1C7BA17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8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4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9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91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916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91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ram.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umetnet.eu/activities/observations-programme/current-activities/opera/" TargetMode="External"/><Relationship Id="rId5" Type="http://schemas.openxmlformats.org/officeDocument/2006/relationships/hyperlink" Target="http://www.enram.e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umetnet.eu/activities/observations-programme/current-activities/opera/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Schmid Baptiste</dc:creator>
  <cp:lastModifiedBy>Raphaël NUSSBAUMER</cp:lastModifiedBy>
  <cp:revision>6</cp:revision>
  <dcterms:created xsi:type="dcterms:W3CDTF">2018-05-17T14:19:00Z</dcterms:created>
  <dcterms:modified xsi:type="dcterms:W3CDTF">2018-12-06T17:58:00Z</dcterms:modified>
</cp:coreProperties>
</file>